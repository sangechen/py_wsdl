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FAE1F" w14:textId="77777777" w:rsidR="00923279" w:rsidRDefault="0041500A"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接口：</w:t>
      </w:r>
    </w:p>
    <w:p w14:paraId="20A7E475" w14:textId="77777777" w:rsidR="00923279" w:rsidRDefault="00923279"/>
    <w:p w14:paraId="63F42675" w14:textId="77777777" w:rsidR="00923279" w:rsidRDefault="0041500A">
      <w:pPr>
        <w:numPr>
          <w:ilvl w:val="0"/>
          <w:numId w:val="1"/>
        </w:numPr>
      </w:pPr>
      <w:r>
        <w:rPr>
          <w:rFonts w:hint="eastAsia"/>
        </w:rPr>
        <w:t>服务是否正常</w:t>
      </w:r>
    </w:p>
    <w:p w14:paraId="28743B0F" w14:textId="77777777" w:rsidR="00923279" w:rsidRDefault="0041500A">
      <w:pPr>
        <w:numPr>
          <w:ilvl w:val="0"/>
          <w:numId w:val="2"/>
        </w:numPr>
        <w:rPr>
          <w:rFonts w:ascii="Tahoma" w:hAnsi="Tahoma" w:cs="Tahoma"/>
          <w:szCs w:val="21"/>
        </w:rPr>
      </w:pPr>
      <w:r>
        <w:rPr>
          <w:rFonts w:ascii="Tahoma" w:hAnsi="Tahoma" w:cs="Tahoma"/>
          <w:b/>
          <w:bCs/>
          <w:szCs w:val="21"/>
        </w:rPr>
        <w:t>服务</w:t>
      </w:r>
      <w:r>
        <w:rPr>
          <w:rFonts w:ascii="Tahoma" w:hAnsi="Tahoma" w:cs="Tahoma" w:hint="eastAsia"/>
          <w:b/>
          <w:bCs/>
          <w:szCs w:val="21"/>
        </w:rPr>
        <w:t>名称</w:t>
      </w:r>
      <w:r>
        <w:rPr>
          <w:rFonts w:ascii="Tahoma" w:hAnsi="Tahoma" w:cs="Tahoma"/>
          <w:b/>
          <w:bCs/>
          <w:szCs w:val="21"/>
        </w:rPr>
        <w:t>：</w:t>
      </w:r>
      <w:proofErr w:type="spellStart"/>
      <w:r>
        <w:rPr>
          <w:rFonts w:ascii="Tahoma" w:hAnsi="Tahoma" w:cs="Tahoma" w:hint="eastAsia"/>
        </w:rPr>
        <w:t>QueryDataService</w:t>
      </w:r>
      <w:proofErr w:type="spellEnd"/>
    </w:p>
    <w:p w14:paraId="0E0A7F26" w14:textId="77777777" w:rsidR="00923279" w:rsidRDefault="0041500A">
      <w:pPr>
        <w:numPr>
          <w:ilvl w:val="0"/>
          <w:numId w:val="2"/>
        </w:numPr>
        <w:rPr>
          <w:rFonts w:ascii="Tahoma" w:hAnsi="Tahoma" w:cs="Tahoma"/>
          <w:szCs w:val="21"/>
        </w:rPr>
      </w:pPr>
      <w:r>
        <w:rPr>
          <w:rFonts w:ascii="Tahoma" w:hAnsi="Tahoma" w:cs="Tahoma"/>
          <w:b/>
          <w:bCs/>
          <w:szCs w:val="21"/>
        </w:rPr>
        <w:t>接口方法：</w:t>
      </w:r>
      <w:proofErr w:type="spellStart"/>
      <w:r>
        <w:rPr>
          <w:rFonts w:ascii="Tahoma" w:hAnsi="Tahoma" w:cs="Tahoma"/>
          <w:szCs w:val="21"/>
        </w:rPr>
        <w:t>isAlive</w:t>
      </w:r>
      <w:proofErr w:type="spellEnd"/>
    </w:p>
    <w:p w14:paraId="43BCA055" w14:textId="77777777" w:rsidR="00923279" w:rsidRDefault="0041500A">
      <w:pPr>
        <w:numPr>
          <w:ilvl w:val="0"/>
          <w:numId w:val="2"/>
        </w:numPr>
        <w:rPr>
          <w:rFonts w:ascii="Tahoma" w:hAnsi="Tahoma" w:cs="Tahoma"/>
          <w:szCs w:val="21"/>
        </w:rPr>
      </w:pPr>
      <w:r>
        <w:rPr>
          <w:rFonts w:ascii="Tahoma" w:hAnsi="Tahoma" w:cs="Tahoma"/>
          <w:b/>
          <w:bCs/>
          <w:szCs w:val="21"/>
        </w:rPr>
        <w:t>输入参数：</w:t>
      </w:r>
      <w:r>
        <w:rPr>
          <w:rFonts w:ascii="Tahoma" w:hAnsi="Tahoma" w:cs="Tahoma" w:hint="eastAsia"/>
          <w:szCs w:val="21"/>
        </w:rPr>
        <w:t>无</w:t>
      </w:r>
    </w:p>
    <w:p w14:paraId="365FBA51" w14:textId="77777777" w:rsidR="00923279" w:rsidRDefault="0041500A">
      <w:pPr>
        <w:pStyle w:val="a3"/>
        <w:numPr>
          <w:ilvl w:val="0"/>
          <w:numId w:val="2"/>
        </w:numPr>
        <w:rPr>
          <w:rFonts w:ascii="Tahoma" w:hAnsi="Tahoma" w:cs="Tahoma"/>
          <w:szCs w:val="21"/>
        </w:rPr>
      </w:pPr>
      <w:r>
        <w:rPr>
          <w:rFonts w:ascii="Tahoma" w:hAnsi="Tahoma" w:cs="Tahoma"/>
          <w:b/>
          <w:bCs/>
          <w:szCs w:val="21"/>
        </w:rPr>
        <w:t>输出参数：</w:t>
      </w:r>
      <w:r>
        <w:rPr>
          <w:rFonts w:ascii="Tahoma" w:hAnsi="Tahoma" w:cs="Tahoma" w:hint="eastAsia"/>
          <w:bCs/>
          <w:szCs w:val="21"/>
        </w:rPr>
        <w:t>返回</w:t>
      </w:r>
      <w:r>
        <w:rPr>
          <w:rFonts w:ascii="Tahoma" w:hAnsi="Tahoma" w:cs="Tahoma"/>
          <w:szCs w:val="21"/>
        </w:rPr>
        <w:t>string</w:t>
      </w:r>
      <w:r>
        <w:rPr>
          <w:rFonts w:ascii="Tahoma" w:hAnsi="Tahoma" w:cs="Tahoma"/>
          <w:szCs w:val="21"/>
        </w:rPr>
        <w:t>类型。为空表示相应服务可用，非空表示该服务当前出现问题，错误返回信息用相应明文进行说明</w:t>
      </w:r>
      <w:r>
        <w:rPr>
          <w:rFonts w:ascii="Tahoma" w:hAnsi="Tahoma" w:cs="Tahoma"/>
          <w:szCs w:val="21"/>
        </w:rPr>
        <w:t>)</w:t>
      </w:r>
    </w:p>
    <w:p w14:paraId="117B7C50" w14:textId="77777777" w:rsidR="00923279" w:rsidRDefault="00923279"/>
    <w:p w14:paraId="495CB618" w14:textId="77777777" w:rsidR="00923279" w:rsidRDefault="0041500A">
      <w:pPr>
        <w:numPr>
          <w:ilvl w:val="0"/>
          <w:numId w:val="1"/>
        </w:numPr>
      </w:pPr>
      <w:r>
        <w:rPr>
          <w:rFonts w:hint="eastAsia"/>
        </w:rPr>
        <w:t>获取最新的基站配置</w:t>
      </w:r>
    </w:p>
    <w:p w14:paraId="04C296EE" w14:textId="77777777" w:rsidR="00923279" w:rsidRDefault="0041500A">
      <w:pPr>
        <w:numPr>
          <w:ilvl w:val="0"/>
          <w:numId w:val="2"/>
        </w:numPr>
        <w:rPr>
          <w:rFonts w:ascii="Tahoma" w:hAnsi="Tahoma" w:cs="Tahoma"/>
          <w:szCs w:val="21"/>
        </w:rPr>
      </w:pPr>
      <w:r>
        <w:rPr>
          <w:rFonts w:ascii="Tahoma" w:hAnsi="Tahoma" w:cs="Tahoma"/>
          <w:b/>
          <w:bCs/>
          <w:szCs w:val="21"/>
        </w:rPr>
        <w:t>服务</w:t>
      </w:r>
      <w:r>
        <w:rPr>
          <w:rFonts w:ascii="Tahoma" w:hAnsi="Tahoma" w:cs="Tahoma" w:hint="eastAsia"/>
          <w:b/>
          <w:bCs/>
          <w:szCs w:val="21"/>
        </w:rPr>
        <w:t>名称</w:t>
      </w:r>
      <w:r>
        <w:rPr>
          <w:rFonts w:ascii="Tahoma" w:hAnsi="Tahoma" w:cs="Tahoma"/>
          <w:b/>
          <w:bCs/>
          <w:szCs w:val="21"/>
        </w:rPr>
        <w:t>：</w:t>
      </w:r>
      <w:proofErr w:type="spellStart"/>
      <w:r>
        <w:rPr>
          <w:rFonts w:ascii="Tahoma" w:hAnsi="Tahoma" w:cs="Tahoma" w:hint="eastAsia"/>
        </w:rPr>
        <w:t>QueryDataService</w:t>
      </w:r>
      <w:proofErr w:type="spellEnd"/>
    </w:p>
    <w:p w14:paraId="3824E4A1" w14:textId="77777777" w:rsidR="00923279" w:rsidRDefault="0041500A">
      <w:pPr>
        <w:numPr>
          <w:ilvl w:val="0"/>
          <w:numId w:val="2"/>
        </w:numPr>
        <w:rPr>
          <w:rFonts w:ascii="Tahoma" w:hAnsi="Tahoma" w:cs="Tahoma"/>
          <w:szCs w:val="21"/>
        </w:rPr>
      </w:pPr>
      <w:r>
        <w:rPr>
          <w:rFonts w:ascii="Tahoma" w:hAnsi="Tahoma" w:cs="Tahoma"/>
          <w:b/>
          <w:bCs/>
          <w:szCs w:val="21"/>
        </w:rPr>
        <w:t>接口方法：</w:t>
      </w:r>
      <w:proofErr w:type="spellStart"/>
      <w:r>
        <w:rPr>
          <w:rFonts w:ascii="Tahoma" w:hAnsi="Tahoma" w:cs="Tahoma" w:hint="eastAsia"/>
          <w:szCs w:val="21"/>
        </w:rPr>
        <w:t>QueryStationConfig</w:t>
      </w:r>
      <w:proofErr w:type="spellEnd"/>
    </w:p>
    <w:p w14:paraId="7A63C8DB" w14:textId="77777777" w:rsidR="00923279" w:rsidRDefault="0041500A">
      <w:pPr>
        <w:numPr>
          <w:ilvl w:val="0"/>
          <w:numId w:val="2"/>
        </w:numPr>
        <w:rPr>
          <w:rFonts w:ascii="Tahoma" w:hAnsi="Tahoma" w:cs="Tahoma"/>
          <w:szCs w:val="21"/>
        </w:rPr>
      </w:pPr>
      <w:r>
        <w:rPr>
          <w:rFonts w:ascii="Tahoma" w:hAnsi="Tahoma" w:cs="Tahoma"/>
          <w:b/>
          <w:bCs/>
          <w:szCs w:val="21"/>
        </w:rPr>
        <w:t>输入参数：</w:t>
      </w:r>
      <w:r>
        <w:rPr>
          <w:rFonts w:ascii="Tahoma" w:hAnsi="Tahoma" w:cs="Tahoma" w:hint="eastAsia"/>
          <w:szCs w:val="21"/>
        </w:rPr>
        <w:t>无</w:t>
      </w:r>
    </w:p>
    <w:p w14:paraId="611D67A0" w14:textId="77777777" w:rsidR="00923279" w:rsidRDefault="0041500A">
      <w:pPr>
        <w:pStyle w:val="a3"/>
        <w:numPr>
          <w:ilvl w:val="0"/>
          <w:numId w:val="2"/>
        </w:numPr>
        <w:rPr>
          <w:rFonts w:ascii="Tahoma" w:hAnsi="Tahoma" w:cs="Tahoma"/>
          <w:szCs w:val="21"/>
        </w:rPr>
      </w:pPr>
      <w:r>
        <w:rPr>
          <w:rFonts w:ascii="Tahoma" w:hAnsi="Tahoma" w:cs="Tahoma"/>
          <w:b/>
          <w:bCs/>
          <w:szCs w:val="21"/>
        </w:rPr>
        <w:t>输出参数：</w:t>
      </w:r>
      <w:r>
        <w:rPr>
          <w:rFonts w:ascii="Tahoma" w:hAnsi="Tahoma" w:cs="Tahoma" w:hint="eastAsia"/>
          <w:bCs/>
          <w:szCs w:val="21"/>
        </w:rPr>
        <w:t>返回</w:t>
      </w:r>
      <w:r>
        <w:rPr>
          <w:rFonts w:ascii="Tahoma" w:hAnsi="Tahoma" w:cs="Tahoma"/>
          <w:szCs w:val="21"/>
        </w:rPr>
        <w:t>string</w:t>
      </w:r>
      <w:r>
        <w:rPr>
          <w:rFonts w:ascii="Tahoma" w:hAnsi="Tahoma" w:cs="Tahoma"/>
          <w:szCs w:val="21"/>
        </w:rPr>
        <w:t>类型。</w:t>
      </w:r>
      <w:r>
        <w:rPr>
          <w:rFonts w:ascii="Tahoma" w:hAnsi="Tahoma" w:cs="Tahoma" w:hint="eastAsia"/>
          <w:szCs w:val="21"/>
        </w:rPr>
        <w:t>格式如下：</w:t>
      </w:r>
    </w:p>
    <w:p w14:paraId="401D5EE2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[</w:t>
      </w:r>
    </w:p>
    <w:p w14:paraId="41CDE44F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 xml:space="preserve">    {</w:t>
      </w:r>
    </w:p>
    <w:p w14:paraId="12BC8D3C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"LscID":2,</w:t>
      </w:r>
    </w:p>
    <w:p w14:paraId="6682E4CD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</w:t>
      </w:r>
      <w:proofErr w:type="spellStart"/>
      <w:r>
        <w:rPr>
          <w:rFonts w:ascii="Tahoma" w:hAnsi="Tahoma" w:cs="Tahoma" w:hint="eastAsia"/>
          <w:szCs w:val="21"/>
        </w:rPr>
        <w:t>LscName</w:t>
      </w:r>
      <w:proofErr w:type="spellEnd"/>
      <w:r>
        <w:rPr>
          <w:rFonts w:ascii="Tahoma" w:hAnsi="Tahoma" w:cs="Tahoma" w:hint="eastAsia"/>
          <w:szCs w:val="21"/>
        </w:rPr>
        <w:t>": "XX</w:t>
      </w:r>
      <w:r>
        <w:rPr>
          <w:rFonts w:ascii="Tahoma" w:hAnsi="Tahoma" w:cs="Tahoma" w:hint="eastAsia"/>
          <w:szCs w:val="21"/>
        </w:rPr>
        <w:t>市</w:t>
      </w:r>
      <w:r>
        <w:rPr>
          <w:rFonts w:ascii="Tahoma" w:hAnsi="Tahoma" w:cs="Tahoma" w:hint="eastAsia"/>
          <w:szCs w:val="21"/>
        </w:rPr>
        <w:t>",</w:t>
      </w:r>
    </w:p>
    <w:p w14:paraId="46907A8B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</w:t>
      </w:r>
      <w:proofErr w:type="spellStart"/>
      <w:r>
        <w:rPr>
          <w:rFonts w:ascii="Tahoma" w:hAnsi="Tahoma" w:cs="Tahoma" w:hint="eastAsia"/>
          <w:szCs w:val="21"/>
        </w:rPr>
        <w:t>AreaId</w:t>
      </w:r>
      <w:proofErr w:type="spellEnd"/>
      <w:r>
        <w:rPr>
          <w:rFonts w:ascii="Tahoma" w:hAnsi="Tahoma" w:cs="Tahoma" w:hint="eastAsia"/>
          <w:szCs w:val="21"/>
        </w:rPr>
        <w:t>": 1,</w:t>
      </w:r>
    </w:p>
    <w:p w14:paraId="2FB9F9D1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</w:t>
      </w:r>
      <w:proofErr w:type="spellStart"/>
      <w:r>
        <w:rPr>
          <w:rFonts w:ascii="Tahoma" w:hAnsi="Tahoma" w:cs="Tahoma" w:hint="eastAsia"/>
          <w:szCs w:val="21"/>
        </w:rPr>
        <w:t>AreaName</w:t>
      </w:r>
      <w:proofErr w:type="spellEnd"/>
      <w:r>
        <w:rPr>
          <w:rFonts w:ascii="Tahoma" w:hAnsi="Tahoma" w:cs="Tahoma" w:hint="eastAsia"/>
          <w:szCs w:val="21"/>
        </w:rPr>
        <w:t>": "XX</w:t>
      </w:r>
      <w:r>
        <w:rPr>
          <w:rFonts w:ascii="Tahoma" w:hAnsi="Tahoma" w:cs="Tahoma" w:hint="eastAsia"/>
          <w:szCs w:val="21"/>
        </w:rPr>
        <w:t>区</w:t>
      </w:r>
      <w:r>
        <w:rPr>
          <w:rFonts w:ascii="Tahoma" w:hAnsi="Tahoma" w:cs="Tahoma" w:hint="eastAsia"/>
          <w:szCs w:val="21"/>
        </w:rPr>
        <w:t>",</w:t>
      </w:r>
    </w:p>
    <w:p w14:paraId="0CB1A02B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</w:t>
      </w:r>
      <w:proofErr w:type="spellStart"/>
      <w:r>
        <w:rPr>
          <w:rFonts w:ascii="Tahoma" w:hAnsi="Tahoma" w:cs="Tahoma" w:hint="eastAsia"/>
          <w:szCs w:val="21"/>
        </w:rPr>
        <w:t>StationId</w:t>
      </w:r>
      <w:proofErr w:type="spellEnd"/>
      <w:r>
        <w:rPr>
          <w:rFonts w:ascii="Tahoma" w:hAnsi="Tahoma" w:cs="Tahoma" w:hint="eastAsia"/>
          <w:szCs w:val="21"/>
        </w:rPr>
        <w:t>": 2,</w:t>
      </w:r>
    </w:p>
    <w:p w14:paraId="155A51EA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</w:t>
      </w:r>
      <w:proofErr w:type="spellStart"/>
      <w:r>
        <w:rPr>
          <w:rFonts w:ascii="Tahoma" w:hAnsi="Tahoma" w:cs="Tahoma" w:hint="eastAsia"/>
          <w:szCs w:val="21"/>
        </w:rPr>
        <w:t>StationName</w:t>
      </w:r>
      <w:proofErr w:type="spellEnd"/>
      <w:r>
        <w:rPr>
          <w:rFonts w:ascii="Tahoma" w:hAnsi="Tahoma" w:cs="Tahoma" w:hint="eastAsia"/>
          <w:szCs w:val="21"/>
        </w:rPr>
        <w:t>": "XXX</w:t>
      </w:r>
      <w:r>
        <w:rPr>
          <w:rFonts w:ascii="Tahoma" w:hAnsi="Tahoma" w:cs="Tahoma" w:hint="eastAsia"/>
          <w:szCs w:val="21"/>
        </w:rPr>
        <w:t>基站</w:t>
      </w:r>
      <w:r>
        <w:rPr>
          <w:rFonts w:ascii="Tahoma" w:hAnsi="Tahoma" w:cs="Tahoma" w:hint="eastAsia"/>
          <w:szCs w:val="21"/>
        </w:rPr>
        <w:t>"</w:t>
      </w:r>
    </w:p>
    <w:p w14:paraId="45052BA4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 xml:space="preserve">    },</w:t>
      </w:r>
    </w:p>
    <w:p w14:paraId="7267FDCE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 xml:space="preserve">    {</w:t>
      </w:r>
    </w:p>
    <w:p w14:paraId="1A80AFC4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"LscID":2,</w:t>
      </w:r>
      <w:bookmarkStart w:id="0" w:name="_GoBack"/>
      <w:bookmarkEnd w:id="0"/>
    </w:p>
    <w:p w14:paraId="55E3A348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</w:t>
      </w:r>
      <w:proofErr w:type="spellStart"/>
      <w:r>
        <w:rPr>
          <w:rFonts w:ascii="Tahoma" w:hAnsi="Tahoma" w:cs="Tahoma" w:hint="eastAsia"/>
          <w:szCs w:val="21"/>
        </w:rPr>
        <w:t>LscName</w:t>
      </w:r>
      <w:proofErr w:type="spellEnd"/>
      <w:r>
        <w:rPr>
          <w:rFonts w:ascii="Tahoma" w:hAnsi="Tahoma" w:cs="Tahoma" w:hint="eastAsia"/>
          <w:szCs w:val="21"/>
        </w:rPr>
        <w:t>": "XX</w:t>
      </w:r>
      <w:r>
        <w:rPr>
          <w:rFonts w:ascii="Tahoma" w:hAnsi="Tahoma" w:cs="Tahoma" w:hint="eastAsia"/>
          <w:szCs w:val="21"/>
        </w:rPr>
        <w:t>市</w:t>
      </w:r>
      <w:r>
        <w:rPr>
          <w:rFonts w:ascii="Tahoma" w:hAnsi="Tahoma" w:cs="Tahoma" w:hint="eastAsia"/>
          <w:szCs w:val="21"/>
        </w:rPr>
        <w:t>",</w:t>
      </w:r>
    </w:p>
    <w:p w14:paraId="18FBDA06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</w:t>
      </w:r>
      <w:proofErr w:type="spellStart"/>
      <w:r>
        <w:rPr>
          <w:rFonts w:ascii="Tahoma" w:hAnsi="Tahoma" w:cs="Tahoma" w:hint="eastAsia"/>
          <w:szCs w:val="21"/>
        </w:rPr>
        <w:t>AreaId</w:t>
      </w:r>
      <w:proofErr w:type="spellEnd"/>
      <w:r>
        <w:rPr>
          <w:rFonts w:ascii="Tahoma" w:hAnsi="Tahoma" w:cs="Tahoma" w:hint="eastAsia"/>
          <w:szCs w:val="21"/>
        </w:rPr>
        <w:t>": 1,</w:t>
      </w:r>
    </w:p>
    <w:p w14:paraId="10E7DBFE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</w:t>
      </w:r>
      <w:proofErr w:type="spellStart"/>
      <w:r>
        <w:rPr>
          <w:rFonts w:ascii="Tahoma" w:hAnsi="Tahoma" w:cs="Tahoma" w:hint="eastAsia"/>
          <w:szCs w:val="21"/>
        </w:rPr>
        <w:t>AreaName</w:t>
      </w:r>
      <w:proofErr w:type="spellEnd"/>
      <w:r>
        <w:rPr>
          <w:rFonts w:ascii="Tahoma" w:hAnsi="Tahoma" w:cs="Tahoma" w:hint="eastAsia"/>
          <w:szCs w:val="21"/>
        </w:rPr>
        <w:t>": "XX</w:t>
      </w:r>
      <w:r>
        <w:rPr>
          <w:rFonts w:ascii="Tahoma" w:hAnsi="Tahoma" w:cs="Tahoma" w:hint="eastAsia"/>
          <w:szCs w:val="21"/>
        </w:rPr>
        <w:t>区</w:t>
      </w:r>
      <w:r>
        <w:rPr>
          <w:rFonts w:ascii="Tahoma" w:hAnsi="Tahoma" w:cs="Tahoma" w:hint="eastAsia"/>
          <w:szCs w:val="21"/>
        </w:rPr>
        <w:t>",</w:t>
      </w:r>
    </w:p>
    <w:p w14:paraId="29EF6183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</w:t>
      </w:r>
      <w:proofErr w:type="spellStart"/>
      <w:r>
        <w:rPr>
          <w:rFonts w:ascii="Tahoma" w:hAnsi="Tahoma" w:cs="Tahoma" w:hint="eastAsia"/>
          <w:szCs w:val="21"/>
        </w:rPr>
        <w:t>StationId</w:t>
      </w:r>
      <w:proofErr w:type="spellEnd"/>
      <w:r>
        <w:rPr>
          <w:rFonts w:ascii="Tahoma" w:hAnsi="Tahoma" w:cs="Tahoma" w:hint="eastAsia"/>
          <w:szCs w:val="21"/>
        </w:rPr>
        <w:t>": 2,</w:t>
      </w:r>
    </w:p>
    <w:p w14:paraId="5F7CA7F1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</w:t>
      </w:r>
      <w:proofErr w:type="spellStart"/>
      <w:r>
        <w:rPr>
          <w:rFonts w:ascii="Tahoma" w:hAnsi="Tahoma" w:cs="Tahoma" w:hint="eastAsia"/>
          <w:szCs w:val="21"/>
        </w:rPr>
        <w:t>StationName</w:t>
      </w:r>
      <w:proofErr w:type="spellEnd"/>
      <w:r>
        <w:rPr>
          <w:rFonts w:ascii="Tahoma" w:hAnsi="Tahoma" w:cs="Tahoma" w:hint="eastAsia"/>
          <w:szCs w:val="21"/>
        </w:rPr>
        <w:t>": "XXX</w:t>
      </w:r>
      <w:r>
        <w:rPr>
          <w:rFonts w:ascii="Tahoma" w:hAnsi="Tahoma" w:cs="Tahoma" w:hint="eastAsia"/>
          <w:szCs w:val="21"/>
        </w:rPr>
        <w:t>基站</w:t>
      </w:r>
      <w:r>
        <w:rPr>
          <w:rFonts w:ascii="Tahoma" w:hAnsi="Tahoma" w:cs="Tahoma" w:hint="eastAsia"/>
          <w:szCs w:val="21"/>
        </w:rPr>
        <w:t>"</w:t>
      </w:r>
    </w:p>
    <w:p w14:paraId="4C43C216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 xml:space="preserve">    },</w:t>
      </w:r>
    </w:p>
    <w:p w14:paraId="5E79914B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 xml:space="preserve">    {</w:t>
      </w:r>
    </w:p>
    <w:p w14:paraId="78C7D923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"LscID":2,</w:t>
      </w:r>
    </w:p>
    <w:p w14:paraId="25E20D53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</w:t>
      </w:r>
      <w:proofErr w:type="spellStart"/>
      <w:r>
        <w:rPr>
          <w:rFonts w:ascii="Tahoma" w:hAnsi="Tahoma" w:cs="Tahoma" w:hint="eastAsia"/>
          <w:szCs w:val="21"/>
        </w:rPr>
        <w:t>LscName</w:t>
      </w:r>
      <w:proofErr w:type="spellEnd"/>
      <w:r>
        <w:rPr>
          <w:rFonts w:ascii="Tahoma" w:hAnsi="Tahoma" w:cs="Tahoma" w:hint="eastAsia"/>
          <w:szCs w:val="21"/>
        </w:rPr>
        <w:t>": "XX</w:t>
      </w:r>
      <w:r>
        <w:rPr>
          <w:rFonts w:ascii="Tahoma" w:hAnsi="Tahoma" w:cs="Tahoma" w:hint="eastAsia"/>
          <w:szCs w:val="21"/>
        </w:rPr>
        <w:t>市</w:t>
      </w:r>
      <w:r>
        <w:rPr>
          <w:rFonts w:ascii="Tahoma" w:hAnsi="Tahoma" w:cs="Tahoma" w:hint="eastAsia"/>
          <w:szCs w:val="21"/>
        </w:rPr>
        <w:t>",</w:t>
      </w:r>
    </w:p>
    <w:p w14:paraId="6C25FB7F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</w:t>
      </w:r>
      <w:proofErr w:type="spellStart"/>
      <w:r>
        <w:rPr>
          <w:rFonts w:ascii="Tahoma" w:hAnsi="Tahoma" w:cs="Tahoma" w:hint="eastAsia"/>
          <w:szCs w:val="21"/>
        </w:rPr>
        <w:t>AreaId</w:t>
      </w:r>
      <w:proofErr w:type="spellEnd"/>
      <w:r>
        <w:rPr>
          <w:rFonts w:ascii="Tahoma" w:hAnsi="Tahoma" w:cs="Tahoma" w:hint="eastAsia"/>
          <w:szCs w:val="21"/>
        </w:rPr>
        <w:t>": 1,</w:t>
      </w:r>
    </w:p>
    <w:p w14:paraId="082E28E2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</w:t>
      </w:r>
      <w:proofErr w:type="spellStart"/>
      <w:r>
        <w:rPr>
          <w:rFonts w:ascii="Tahoma" w:hAnsi="Tahoma" w:cs="Tahoma" w:hint="eastAsia"/>
          <w:szCs w:val="21"/>
        </w:rPr>
        <w:t>AreaName</w:t>
      </w:r>
      <w:proofErr w:type="spellEnd"/>
      <w:r>
        <w:rPr>
          <w:rFonts w:ascii="Tahoma" w:hAnsi="Tahoma" w:cs="Tahoma" w:hint="eastAsia"/>
          <w:szCs w:val="21"/>
        </w:rPr>
        <w:t>": "XX</w:t>
      </w:r>
      <w:r>
        <w:rPr>
          <w:rFonts w:ascii="Tahoma" w:hAnsi="Tahoma" w:cs="Tahoma" w:hint="eastAsia"/>
          <w:szCs w:val="21"/>
        </w:rPr>
        <w:t>区</w:t>
      </w:r>
      <w:r>
        <w:rPr>
          <w:rFonts w:ascii="Tahoma" w:hAnsi="Tahoma" w:cs="Tahoma" w:hint="eastAsia"/>
          <w:szCs w:val="21"/>
        </w:rPr>
        <w:t>",</w:t>
      </w:r>
    </w:p>
    <w:p w14:paraId="6DE30F62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</w:t>
      </w:r>
      <w:proofErr w:type="spellStart"/>
      <w:r>
        <w:rPr>
          <w:rFonts w:ascii="Tahoma" w:hAnsi="Tahoma" w:cs="Tahoma" w:hint="eastAsia"/>
          <w:szCs w:val="21"/>
        </w:rPr>
        <w:t>StationId</w:t>
      </w:r>
      <w:proofErr w:type="spellEnd"/>
      <w:r>
        <w:rPr>
          <w:rFonts w:ascii="Tahoma" w:hAnsi="Tahoma" w:cs="Tahoma" w:hint="eastAsia"/>
          <w:szCs w:val="21"/>
        </w:rPr>
        <w:t>": 2,</w:t>
      </w:r>
    </w:p>
    <w:p w14:paraId="3AD22607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</w:t>
      </w:r>
      <w:proofErr w:type="spellStart"/>
      <w:r>
        <w:rPr>
          <w:rFonts w:ascii="Tahoma" w:hAnsi="Tahoma" w:cs="Tahoma" w:hint="eastAsia"/>
          <w:szCs w:val="21"/>
        </w:rPr>
        <w:t>StationName</w:t>
      </w:r>
      <w:proofErr w:type="spellEnd"/>
      <w:r>
        <w:rPr>
          <w:rFonts w:ascii="Tahoma" w:hAnsi="Tahoma" w:cs="Tahoma" w:hint="eastAsia"/>
          <w:szCs w:val="21"/>
        </w:rPr>
        <w:t>": "XXX</w:t>
      </w:r>
      <w:r>
        <w:rPr>
          <w:rFonts w:ascii="Tahoma" w:hAnsi="Tahoma" w:cs="Tahoma" w:hint="eastAsia"/>
          <w:szCs w:val="21"/>
        </w:rPr>
        <w:t>基站</w:t>
      </w:r>
      <w:r>
        <w:rPr>
          <w:rFonts w:ascii="Tahoma" w:hAnsi="Tahoma" w:cs="Tahoma" w:hint="eastAsia"/>
          <w:szCs w:val="21"/>
        </w:rPr>
        <w:t>"</w:t>
      </w:r>
    </w:p>
    <w:p w14:paraId="2B09A519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 xml:space="preserve">    }</w:t>
      </w:r>
    </w:p>
    <w:p w14:paraId="2C0F7FA8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]</w:t>
      </w:r>
    </w:p>
    <w:p w14:paraId="69A1261F" w14:textId="77777777" w:rsidR="00923279" w:rsidRDefault="00923279">
      <w:pPr>
        <w:pStyle w:val="a3"/>
        <w:ind w:left="420" w:firstLine="0"/>
        <w:rPr>
          <w:rFonts w:ascii="Tahoma" w:hAnsi="Tahoma" w:cs="Tahoma"/>
          <w:szCs w:val="21"/>
        </w:rPr>
      </w:pPr>
    </w:p>
    <w:p w14:paraId="66406826" w14:textId="77777777" w:rsidR="00923279" w:rsidRDefault="00923279"/>
    <w:p w14:paraId="4FE8616E" w14:textId="77777777" w:rsidR="00923279" w:rsidRDefault="00923279"/>
    <w:p w14:paraId="20EE9AD2" w14:textId="77777777" w:rsidR="00923279" w:rsidRDefault="0041500A">
      <w:pPr>
        <w:numPr>
          <w:ilvl w:val="0"/>
          <w:numId w:val="1"/>
        </w:numPr>
      </w:pPr>
      <w:r>
        <w:rPr>
          <w:rFonts w:hint="eastAsia"/>
        </w:rPr>
        <w:t>按局站获取实时数据接口</w:t>
      </w:r>
    </w:p>
    <w:p w14:paraId="7CB6264E" w14:textId="77777777" w:rsidR="00923279" w:rsidRDefault="0041500A">
      <w:pPr>
        <w:numPr>
          <w:ilvl w:val="0"/>
          <w:numId w:val="2"/>
        </w:numPr>
        <w:rPr>
          <w:rFonts w:ascii="Tahoma" w:hAnsi="Tahoma" w:cs="Tahoma"/>
          <w:szCs w:val="21"/>
        </w:rPr>
      </w:pPr>
      <w:r>
        <w:rPr>
          <w:rFonts w:ascii="Tahoma" w:hAnsi="Tahoma" w:cs="Tahoma"/>
          <w:b/>
          <w:bCs/>
          <w:szCs w:val="21"/>
        </w:rPr>
        <w:lastRenderedPageBreak/>
        <w:t>服务</w:t>
      </w:r>
      <w:r>
        <w:rPr>
          <w:rFonts w:ascii="Tahoma" w:hAnsi="Tahoma" w:cs="Tahoma" w:hint="eastAsia"/>
          <w:b/>
          <w:bCs/>
          <w:szCs w:val="21"/>
        </w:rPr>
        <w:t>名称</w:t>
      </w:r>
      <w:r>
        <w:rPr>
          <w:rFonts w:ascii="Tahoma" w:hAnsi="Tahoma" w:cs="Tahoma"/>
          <w:b/>
          <w:bCs/>
          <w:szCs w:val="21"/>
        </w:rPr>
        <w:t>：</w:t>
      </w:r>
      <w:proofErr w:type="spellStart"/>
      <w:r>
        <w:rPr>
          <w:rFonts w:ascii="Tahoma" w:hAnsi="Tahoma" w:cs="Tahoma" w:hint="eastAsia"/>
        </w:rPr>
        <w:t>QueryDataService</w:t>
      </w:r>
      <w:proofErr w:type="spellEnd"/>
    </w:p>
    <w:p w14:paraId="72E86B21" w14:textId="77777777" w:rsidR="00923279" w:rsidRDefault="0041500A">
      <w:pPr>
        <w:numPr>
          <w:ilvl w:val="0"/>
          <w:numId w:val="2"/>
        </w:numPr>
        <w:rPr>
          <w:rFonts w:ascii="Tahoma" w:hAnsi="Tahoma" w:cs="Tahoma"/>
          <w:szCs w:val="21"/>
        </w:rPr>
      </w:pPr>
      <w:r>
        <w:rPr>
          <w:rFonts w:ascii="Tahoma" w:hAnsi="Tahoma" w:cs="Tahoma"/>
          <w:b/>
          <w:bCs/>
          <w:szCs w:val="21"/>
        </w:rPr>
        <w:t>接口方法：</w:t>
      </w:r>
      <w:proofErr w:type="spellStart"/>
      <w:r>
        <w:rPr>
          <w:rFonts w:ascii="Tahoma" w:hAnsi="Tahoma" w:cs="Tahoma" w:hint="eastAsia"/>
        </w:rPr>
        <w:t>QueryStationRealData</w:t>
      </w:r>
      <w:proofErr w:type="spellEnd"/>
    </w:p>
    <w:p w14:paraId="5962C74D" w14:textId="77777777" w:rsidR="00923279" w:rsidRDefault="0041500A">
      <w:pPr>
        <w:numPr>
          <w:ilvl w:val="0"/>
          <w:numId w:val="2"/>
        </w:numPr>
        <w:rPr>
          <w:rFonts w:ascii="Tahoma" w:hAnsi="Tahoma" w:cs="Tahoma"/>
          <w:szCs w:val="21"/>
        </w:rPr>
      </w:pPr>
      <w:r>
        <w:rPr>
          <w:rFonts w:ascii="Tahoma" w:hAnsi="Tahoma" w:cs="Tahoma"/>
          <w:b/>
          <w:bCs/>
          <w:szCs w:val="21"/>
        </w:rPr>
        <w:t>输入参数：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9"/>
        <w:gridCol w:w="1557"/>
        <w:gridCol w:w="1907"/>
        <w:gridCol w:w="3595"/>
      </w:tblGrid>
      <w:tr w:rsidR="00923279" w14:paraId="01ABF317" w14:textId="77777777">
        <w:tc>
          <w:tcPr>
            <w:tcW w:w="1469" w:type="dxa"/>
            <w:shd w:val="clear" w:color="auto" w:fill="E6E6E6"/>
            <w:vAlign w:val="center"/>
          </w:tcPr>
          <w:p w14:paraId="3D84A79E" w14:textId="77777777" w:rsidR="00923279" w:rsidRDefault="0041500A">
            <w:pPr>
              <w:jc w:val="center"/>
              <w:rPr>
                <w:rFonts w:cs="Tahoma"/>
                <w:b/>
                <w:bCs/>
              </w:rPr>
            </w:pPr>
            <w:r>
              <w:rPr>
                <w:rFonts w:hAnsi="Tahoma" w:cs="Tahoma"/>
                <w:b/>
                <w:bCs/>
              </w:rPr>
              <w:t>参数名称</w:t>
            </w:r>
          </w:p>
        </w:tc>
        <w:tc>
          <w:tcPr>
            <w:tcW w:w="1557" w:type="dxa"/>
            <w:shd w:val="clear" w:color="auto" w:fill="E6E6E6"/>
            <w:vAlign w:val="center"/>
          </w:tcPr>
          <w:p w14:paraId="251F3FA7" w14:textId="77777777" w:rsidR="00923279" w:rsidRDefault="0041500A">
            <w:pPr>
              <w:jc w:val="center"/>
              <w:rPr>
                <w:rFonts w:cs="Tahoma"/>
                <w:b/>
                <w:bCs/>
              </w:rPr>
            </w:pPr>
            <w:r>
              <w:rPr>
                <w:rFonts w:hAnsi="Tahoma" w:cs="Tahoma"/>
                <w:b/>
                <w:bCs/>
              </w:rPr>
              <w:t>长度</w:t>
            </w:r>
          </w:p>
        </w:tc>
        <w:tc>
          <w:tcPr>
            <w:tcW w:w="1907" w:type="dxa"/>
            <w:shd w:val="clear" w:color="auto" w:fill="E6E6E6"/>
            <w:vAlign w:val="center"/>
          </w:tcPr>
          <w:p w14:paraId="3AD9A8AF" w14:textId="77777777" w:rsidR="00923279" w:rsidRDefault="0041500A">
            <w:pPr>
              <w:jc w:val="center"/>
              <w:rPr>
                <w:rFonts w:cs="Tahoma"/>
                <w:b/>
                <w:bCs/>
              </w:rPr>
            </w:pPr>
            <w:r>
              <w:rPr>
                <w:rFonts w:hAnsi="Tahoma" w:cs="Tahoma"/>
                <w:b/>
                <w:bCs/>
              </w:rPr>
              <w:t>中文名称</w:t>
            </w:r>
          </w:p>
        </w:tc>
        <w:tc>
          <w:tcPr>
            <w:tcW w:w="3595" w:type="dxa"/>
            <w:shd w:val="clear" w:color="auto" w:fill="E6E6E6"/>
            <w:vAlign w:val="center"/>
          </w:tcPr>
          <w:p w14:paraId="4B291232" w14:textId="77777777" w:rsidR="00923279" w:rsidRDefault="0041500A">
            <w:pPr>
              <w:jc w:val="center"/>
              <w:rPr>
                <w:rFonts w:cs="Tahoma"/>
                <w:b/>
                <w:bCs/>
              </w:rPr>
            </w:pPr>
            <w:r>
              <w:rPr>
                <w:rFonts w:hAnsi="Tahoma" w:cs="Tahoma"/>
                <w:b/>
                <w:bCs/>
              </w:rPr>
              <w:t>说明</w:t>
            </w:r>
          </w:p>
        </w:tc>
      </w:tr>
      <w:tr w:rsidR="00923279" w14:paraId="3AA77F08" w14:textId="77777777">
        <w:tc>
          <w:tcPr>
            <w:tcW w:w="1469" w:type="dxa"/>
            <w:vAlign w:val="center"/>
          </w:tcPr>
          <w:p w14:paraId="3C99748D" w14:textId="77777777" w:rsidR="00923279" w:rsidRDefault="0041500A">
            <w:pPr>
              <w:pStyle w:val="a4"/>
              <w:spacing w:before="60" w:after="60" w:line="240" w:lineRule="auto"/>
              <w:ind w:firstLineChars="0" w:firstLine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op</w:t>
            </w:r>
            <w:r>
              <w:rPr>
                <w:rFonts w:ascii="Times New Roman" w:hAnsi="Times New Roman" w:hint="eastAsia"/>
              </w:rPr>
              <w:t>StationInfo</w:t>
            </w:r>
            <w:proofErr w:type="spellEnd"/>
          </w:p>
        </w:tc>
        <w:tc>
          <w:tcPr>
            <w:tcW w:w="1557" w:type="dxa"/>
            <w:vAlign w:val="center"/>
          </w:tcPr>
          <w:p w14:paraId="66190BBB" w14:textId="77777777" w:rsidR="00923279" w:rsidRDefault="0041500A">
            <w:pPr>
              <w:pStyle w:val="a4"/>
              <w:spacing w:before="60" w:after="60" w:line="24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1907" w:type="dxa"/>
            <w:vAlign w:val="center"/>
          </w:tcPr>
          <w:p w14:paraId="69E3F2DA" w14:textId="77777777" w:rsidR="00923279" w:rsidRDefault="0041500A">
            <w:pPr>
              <w:pStyle w:val="a4"/>
              <w:spacing w:before="60" w:after="60" w:line="24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宋体" w:hint="eastAsia"/>
              </w:rPr>
              <w:t>局站</w:t>
            </w:r>
            <w:r>
              <w:rPr>
                <w:rFonts w:ascii="Times New Roman" w:hAnsi="宋体"/>
              </w:rPr>
              <w:t>信息</w:t>
            </w:r>
          </w:p>
        </w:tc>
        <w:tc>
          <w:tcPr>
            <w:tcW w:w="3595" w:type="dxa"/>
            <w:vAlign w:val="center"/>
          </w:tcPr>
          <w:p w14:paraId="68E880F1" w14:textId="77777777" w:rsidR="00923279" w:rsidRDefault="00923279">
            <w:pPr>
              <w:rPr>
                <w:rFonts w:cs="Tahoma"/>
              </w:rPr>
            </w:pPr>
          </w:p>
        </w:tc>
      </w:tr>
    </w:tbl>
    <w:p w14:paraId="46C13BCF" w14:textId="77777777" w:rsidR="00923279" w:rsidRDefault="0041500A">
      <w:pPr>
        <w:ind w:leftChars="607" w:left="1275"/>
        <w:rPr>
          <w:rFonts w:hAnsi="Tahoma" w:cs="Tahoma"/>
          <w:b/>
          <w:bCs/>
          <w:szCs w:val="21"/>
        </w:rPr>
      </w:pPr>
      <w:r>
        <w:rPr>
          <w:rFonts w:hAnsi="Tahoma" w:cs="Tahoma" w:hint="eastAsia"/>
          <w:b/>
          <w:bCs/>
          <w:szCs w:val="21"/>
        </w:rPr>
        <w:t>输入参数定义：</w:t>
      </w:r>
    </w:p>
    <w:p w14:paraId="7E204F3C" w14:textId="77777777" w:rsidR="00923279" w:rsidRDefault="0041500A">
      <w:pPr>
        <w:ind w:left="42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{</w:t>
      </w:r>
    </w:p>
    <w:p w14:paraId="388CA53C" w14:textId="77777777" w:rsidR="00923279" w:rsidRDefault="0041500A">
      <w:pPr>
        <w:ind w:left="42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"</w:t>
      </w:r>
      <w:proofErr w:type="spellStart"/>
      <w:r>
        <w:rPr>
          <w:rFonts w:ascii="Tahoma" w:hAnsi="Tahoma" w:cs="Tahoma" w:hint="eastAsia"/>
          <w:szCs w:val="21"/>
        </w:rPr>
        <w:t>LscID</w:t>
      </w:r>
      <w:proofErr w:type="spellEnd"/>
      <w:r>
        <w:rPr>
          <w:rFonts w:ascii="Tahoma" w:hAnsi="Tahoma" w:cs="Tahoma" w:hint="eastAsia"/>
          <w:szCs w:val="21"/>
        </w:rPr>
        <w:t xml:space="preserve">": </w:t>
      </w:r>
      <w:del w:id="1" w:author="TANGLU" w:date="2016-08-18T14:58:00Z">
        <w:r>
          <w:rPr>
            <w:rFonts w:ascii="Tahoma" w:hAnsi="Tahoma" w:cs="Tahoma" w:hint="eastAsia"/>
            <w:szCs w:val="21"/>
          </w:rPr>
          <w:delText>"</w:delText>
        </w:r>
      </w:del>
      <w:r>
        <w:rPr>
          <w:rFonts w:ascii="Tahoma" w:hAnsi="Tahoma" w:cs="Tahoma" w:hint="eastAsia"/>
          <w:szCs w:val="21"/>
        </w:rPr>
        <w:t>2</w:t>
      </w:r>
      <w:del w:id="2" w:author="TANGLU" w:date="2016-08-18T14:58:00Z">
        <w:r>
          <w:rPr>
            <w:rFonts w:ascii="Tahoma" w:hAnsi="Tahoma" w:cs="Tahoma" w:hint="eastAsia"/>
            <w:szCs w:val="21"/>
          </w:rPr>
          <w:delText>"</w:delText>
        </w:r>
      </w:del>
      <w:r>
        <w:rPr>
          <w:rFonts w:ascii="Tahoma" w:hAnsi="Tahoma" w:cs="Tahoma" w:hint="eastAsia"/>
          <w:szCs w:val="21"/>
        </w:rPr>
        <w:t>,</w:t>
      </w:r>
    </w:p>
    <w:p w14:paraId="06ABD321" w14:textId="77777777" w:rsidR="00923279" w:rsidRDefault="0041500A">
      <w:pPr>
        <w:ind w:left="42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"</w:t>
      </w:r>
      <w:proofErr w:type="spellStart"/>
      <w:r>
        <w:rPr>
          <w:rFonts w:ascii="Tahoma" w:hAnsi="Tahoma" w:cs="Tahoma" w:hint="eastAsia"/>
          <w:szCs w:val="21"/>
        </w:rPr>
        <w:t>StationId</w:t>
      </w:r>
      <w:proofErr w:type="spellEnd"/>
      <w:r>
        <w:rPr>
          <w:rFonts w:ascii="Tahoma" w:hAnsi="Tahoma" w:cs="Tahoma" w:hint="eastAsia"/>
          <w:szCs w:val="21"/>
        </w:rPr>
        <w:t xml:space="preserve">": </w:t>
      </w:r>
      <w:del w:id="3" w:author="TANGLU" w:date="2016-08-18T14:58:00Z">
        <w:r>
          <w:rPr>
            <w:rFonts w:ascii="Tahoma" w:hAnsi="Tahoma" w:cs="Tahoma" w:hint="eastAsia"/>
            <w:szCs w:val="21"/>
          </w:rPr>
          <w:delText>"</w:delText>
        </w:r>
      </w:del>
      <w:r>
        <w:rPr>
          <w:rFonts w:ascii="Tahoma" w:hAnsi="Tahoma" w:cs="Tahoma" w:hint="eastAsia"/>
          <w:szCs w:val="21"/>
        </w:rPr>
        <w:t>2</w:t>
      </w:r>
      <w:del w:id="4" w:author="TANGLU" w:date="2016-08-18T14:58:00Z">
        <w:r>
          <w:rPr>
            <w:rFonts w:ascii="Tahoma" w:hAnsi="Tahoma" w:cs="Tahoma" w:hint="eastAsia"/>
            <w:szCs w:val="21"/>
          </w:rPr>
          <w:delText>"</w:delText>
        </w:r>
      </w:del>
      <w:r>
        <w:rPr>
          <w:rFonts w:ascii="Tahoma" w:hAnsi="Tahoma" w:cs="Tahoma" w:hint="eastAsia"/>
          <w:szCs w:val="21"/>
        </w:rPr>
        <w:t xml:space="preserve">   </w:t>
      </w:r>
    </w:p>
    <w:p w14:paraId="08CF54C9" w14:textId="77777777" w:rsidR="00923279" w:rsidRDefault="0041500A">
      <w:pPr>
        <w:ind w:left="42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 xml:space="preserve">} </w:t>
      </w:r>
    </w:p>
    <w:p w14:paraId="14F4548D" w14:textId="77777777" w:rsidR="00923279" w:rsidRDefault="00923279">
      <w:pPr>
        <w:ind w:left="420"/>
        <w:rPr>
          <w:rFonts w:ascii="Tahoma" w:hAnsi="Tahoma" w:cs="Tahoma"/>
          <w:szCs w:val="21"/>
        </w:rPr>
      </w:pPr>
    </w:p>
    <w:p w14:paraId="7C5C5B2B" w14:textId="77777777" w:rsidR="00923279" w:rsidRDefault="00923279">
      <w:pPr>
        <w:ind w:left="420"/>
        <w:rPr>
          <w:rFonts w:ascii="Tahoma" w:hAnsi="Tahoma" w:cs="Tahoma"/>
          <w:szCs w:val="21"/>
        </w:rPr>
      </w:pPr>
    </w:p>
    <w:p w14:paraId="7E22786E" w14:textId="77777777" w:rsidR="00923279" w:rsidRDefault="0041500A">
      <w:pPr>
        <w:pStyle w:val="a3"/>
        <w:numPr>
          <w:ilvl w:val="0"/>
          <w:numId w:val="2"/>
        </w:numPr>
        <w:rPr>
          <w:rFonts w:ascii="Tahoma" w:hAnsi="Tahoma" w:cs="Tahoma"/>
          <w:szCs w:val="21"/>
        </w:rPr>
      </w:pPr>
      <w:r>
        <w:rPr>
          <w:rFonts w:ascii="Tahoma" w:hAnsi="Tahoma" w:cs="Tahoma"/>
          <w:b/>
          <w:bCs/>
          <w:szCs w:val="21"/>
        </w:rPr>
        <w:t>输出参数：</w:t>
      </w:r>
      <w:r>
        <w:rPr>
          <w:rFonts w:ascii="Tahoma" w:hAnsi="Tahoma" w:cs="Tahoma" w:hint="eastAsia"/>
          <w:bCs/>
          <w:szCs w:val="21"/>
        </w:rPr>
        <w:t>返回</w:t>
      </w:r>
      <w:r>
        <w:rPr>
          <w:rFonts w:ascii="Tahoma" w:hAnsi="Tahoma" w:cs="Tahoma"/>
          <w:szCs w:val="21"/>
        </w:rPr>
        <w:t>string</w:t>
      </w:r>
      <w:r>
        <w:rPr>
          <w:rFonts w:ascii="Tahoma" w:hAnsi="Tahoma" w:cs="Tahoma"/>
          <w:szCs w:val="21"/>
        </w:rPr>
        <w:t>类型。</w:t>
      </w:r>
      <w:r>
        <w:rPr>
          <w:rFonts w:ascii="Tahoma" w:hAnsi="Tahoma" w:cs="Tahoma" w:hint="eastAsia"/>
          <w:szCs w:val="21"/>
        </w:rPr>
        <w:t>格式如下：</w:t>
      </w:r>
    </w:p>
    <w:p w14:paraId="0B72FEE3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 xml:space="preserve">{    </w:t>
      </w:r>
    </w:p>
    <w:p w14:paraId="55A905BB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  <w:t>"</w:t>
      </w:r>
      <w:proofErr w:type="spellStart"/>
      <w:r>
        <w:rPr>
          <w:rFonts w:ascii="Tahoma" w:hAnsi="Tahoma" w:cs="Tahoma" w:hint="eastAsia"/>
          <w:szCs w:val="21"/>
        </w:rPr>
        <w:t>LscID</w:t>
      </w:r>
      <w:proofErr w:type="spellEnd"/>
      <w:r>
        <w:rPr>
          <w:rFonts w:ascii="Tahoma" w:hAnsi="Tahoma" w:cs="Tahoma" w:hint="eastAsia"/>
          <w:szCs w:val="21"/>
        </w:rPr>
        <w:t>": "2",</w:t>
      </w:r>
    </w:p>
    <w:p w14:paraId="504DCAC6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  <w:t>"</w:t>
      </w:r>
      <w:proofErr w:type="spellStart"/>
      <w:r>
        <w:rPr>
          <w:rFonts w:ascii="Tahoma" w:hAnsi="Tahoma" w:cs="Tahoma" w:hint="eastAsia"/>
          <w:szCs w:val="21"/>
        </w:rPr>
        <w:t>StationId</w:t>
      </w:r>
      <w:proofErr w:type="spellEnd"/>
      <w:r>
        <w:rPr>
          <w:rFonts w:ascii="Tahoma" w:hAnsi="Tahoma" w:cs="Tahoma" w:hint="eastAsia"/>
          <w:szCs w:val="21"/>
        </w:rPr>
        <w:t>": "2",</w:t>
      </w:r>
    </w:p>
    <w:p w14:paraId="5368E0B9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  <w:t>"ReportTime":"2016-08-17 00:00:00",</w:t>
      </w:r>
    </w:p>
    <w:p w14:paraId="79820E64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  <w:t>"Devices":</w:t>
      </w:r>
    </w:p>
    <w:p w14:paraId="0D6F15D5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  <w:t>[</w:t>
      </w:r>
    </w:p>
    <w:p w14:paraId="79A53776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 xml:space="preserve">          {</w:t>
      </w:r>
    </w:p>
    <w:p w14:paraId="524D94B7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"DeviceId":123456,</w:t>
      </w:r>
    </w:p>
    <w:p w14:paraId="054F0B39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"Mete</w:t>
      </w:r>
      <w:ins w:id="5" w:author="TANGLU" w:date="2016-08-18T14:58:00Z">
        <w:r>
          <w:rPr>
            <w:rFonts w:ascii="Tahoma" w:hAnsi="Tahoma" w:cs="Tahoma" w:hint="eastAsia"/>
            <w:szCs w:val="21"/>
          </w:rPr>
          <w:t>s</w:t>
        </w:r>
      </w:ins>
      <w:r>
        <w:rPr>
          <w:rFonts w:ascii="Tahoma" w:hAnsi="Tahoma" w:cs="Tahoma" w:hint="eastAsia"/>
          <w:szCs w:val="21"/>
        </w:rPr>
        <w:t>":</w:t>
      </w:r>
    </w:p>
    <w:p w14:paraId="446E3BE9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[</w:t>
      </w:r>
    </w:p>
    <w:p w14:paraId="53FD27F2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{</w:t>
      </w:r>
    </w:p>
    <w:p w14:paraId="31F241A3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</w:t>
      </w:r>
      <w:proofErr w:type="spellStart"/>
      <w:r>
        <w:rPr>
          <w:rFonts w:ascii="Tahoma" w:hAnsi="Tahoma" w:cs="Tahoma" w:hint="eastAsia"/>
          <w:szCs w:val="21"/>
        </w:rPr>
        <w:t>MeteId</w:t>
      </w:r>
      <w:proofErr w:type="spellEnd"/>
      <w:r>
        <w:rPr>
          <w:rFonts w:ascii="Tahoma" w:hAnsi="Tahoma" w:cs="Tahoma" w:hint="eastAsia"/>
          <w:szCs w:val="21"/>
        </w:rPr>
        <w:t>": 12345678,</w:t>
      </w:r>
    </w:p>
    <w:p w14:paraId="35CCD212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</w:t>
      </w:r>
      <w:proofErr w:type="spellStart"/>
      <w:r>
        <w:rPr>
          <w:rFonts w:ascii="Tahoma" w:hAnsi="Tahoma" w:cs="Tahoma" w:hint="eastAsia"/>
          <w:szCs w:val="21"/>
        </w:rPr>
        <w:t>MeteName</w:t>
      </w:r>
      <w:proofErr w:type="spellEnd"/>
      <w:r>
        <w:rPr>
          <w:rFonts w:ascii="Tahoma" w:hAnsi="Tahoma" w:cs="Tahoma" w:hint="eastAsia"/>
          <w:szCs w:val="21"/>
        </w:rPr>
        <w:t>":"XXXX</w:t>
      </w:r>
      <w:r>
        <w:rPr>
          <w:rFonts w:ascii="Tahoma" w:hAnsi="Tahoma" w:cs="Tahoma" w:hint="eastAsia"/>
          <w:szCs w:val="21"/>
        </w:rPr>
        <w:t>监控量</w:t>
      </w:r>
      <w:r>
        <w:rPr>
          <w:rFonts w:ascii="Tahoma" w:hAnsi="Tahoma" w:cs="Tahoma" w:hint="eastAsia"/>
          <w:szCs w:val="21"/>
        </w:rPr>
        <w:t>",</w:t>
      </w:r>
    </w:p>
    <w:p w14:paraId="0DA3DDCD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"RetCode":0,</w:t>
      </w:r>
    </w:p>
    <w:p w14:paraId="6280AC1B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"MeteValue":0.00</w:t>
      </w:r>
    </w:p>
    <w:p w14:paraId="7D576F35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},</w:t>
      </w:r>
    </w:p>
    <w:p w14:paraId="1E523792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{</w:t>
      </w:r>
    </w:p>
    <w:p w14:paraId="532AA47E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</w:t>
      </w:r>
      <w:proofErr w:type="spellStart"/>
      <w:r>
        <w:rPr>
          <w:rFonts w:ascii="Tahoma" w:hAnsi="Tahoma" w:cs="Tahoma" w:hint="eastAsia"/>
          <w:szCs w:val="21"/>
        </w:rPr>
        <w:t>MeteId</w:t>
      </w:r>
      <w:proofErr w:type="spellEnd"/>
      <w:r>
        <w:rPr>
          <w:rFonts w:ascii="Tahoma" w:hAnsi="Tahoma" w:cs="Tahoma" w:hint="eastAsia"/>
          <w:szCs w:val="21"/>
        </w:rPr>
        <w:t>": 12345678,</w:t>
      </w:r>
    </w:p>
    <w:p w14:paraId="25F5686A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</w:t>
      </w:r>
      <w:proofErr w:type="spellStart"/>
      <w:r>
        <w:rPr>
          <w:rFonts w:ascii="Tahoma" w:hAnsi="Tahoma" w:cs="Tahoma" w:hint="eastAsia"/>
          <w:szCs w:val="21"/>
        </w:rPr>
        <w:t>MeteName</w:t>
      </w:r>
      <w:proofErr w:type="spellEnd"/>
      <w:r>
        <w:rPr>
          <w:rFonts w:ascii="Tahoma" w:hAnsi="Tahoma" w:cs="Tahoma" w:hint="eastAsia"/>
          <w:szCs w:val="21"/>
        </w:rPr>
        <w:t>":"XXXX</w:t>
      </w:r>
      <w:r>
        <w:rPr>
          <w:rFonts w:ascii="Tahoma" w:hAnsi="Tahoma" w:cs="Tahoma" w:hint="eastAsia"/>
          <w:szCs w:val="21"/>
        </w:rPr>
        <w:t>监控量</w:t>
      </w:r>
      <w:r>
        <w:rPr>
          <w:rFonts w:ascii="Tahoma" w:hAnsi="Tahoma" w:cs="Tahoma" w:hint="eastAsia"/>
          <w:szCs w:val="21"/>
        </w:rPr>
        <w:t>",</w:t>
      </w:r>
    </w:p>
    <w:p w14:paraId="52B380E6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"RetCode":0,</w:t>
      </w:r>
    </w:p>
    <w:p w14:paraId="4B64E1F4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"MeteValue":0.00</w:t>
      </w:r>
    </w:p>
    <w:p w14:paraId="783D24C7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},</w:t>
      </w:r>
    </w:p>
    <w:p w14:paraId="5CB8F002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{</w:t>
      </w:r>
    </w:p>
    <w:p w14:paraId="3DDC7789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</w:t>
      </w:r>
      <w:proofErr w:type="spellStart"/>
      <w:r>
        <w:rPr>
          <w:rFonts w:ascii="Tahoma" w:hAnsi="Tahoma" w:cs="Tahoma" w:hint="eastAsia"/>
          <w:szCs w:val="21"/>
        </w:rPr>
        <w:t>MeteId</w:t>
      </w:r>
      <w:proofErr w:type="spellEnd"/>
      <w:r>
        <w:rPr>
          <w:rFonts w:ascii="Tahoma" w:hAnsi="Tahoma" w:cs="Tahoma" w:hint="eastAsia"/>
          <w:szCs w:val="21"/>
        </w:rPr>
        <w:t>": 12345678,</w:t>
      </w:r>
    </w:p>
    <w:p w14:paraId="4DE29172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</w:t>
      </w:r>
      <w:proofErr w:type="spellStart"/>
      <w:r>
        <w:rPr>
          <w:rFonts w:ascii="Tahoma" w:hAnsi="Tahoma" w:cs="Tahoma" w:hint="eastAsia"/>
          <w:szCs w:val="21"/>
        </w:rPr>
        <w:t>MeteName</w:t>
      </w:r>
      <w:proofErr w:type="spellEnd"/>
      <w:r>
        <w:rPr>
          <w:rFonts w:ascii="Tahoma" w:hAnsi="Tahoma" w:cs="Tahoma" w:hint="eastAsia"/>
          <w:szCs w:val="21"/>
        </w:rPr>
        <w:t>":"XXXX</w:t>
      </w:r>
      <w:r>
        <w:rPr>
          <w:rFonts w:ascii="Tahoma" w:hAnsi="Tahoma" w:cs="Tahoma" w:hint="eastAsia"/>
          <w:szCs w:val="21"/>
        </w:rPr>
        <w:t>监控量</w:t>
      </w:r>
      <w:r>
        <w:rPr>
          <w:rFonts w:ascii="Tahoma" w:hAnsi="Tahoma" w:cs="Tahoma" w:hint="eastAsia"/>
          <w:szCs w:val="21"/>
        </w:rPr>
        <w:t>",</w:t>
      </w:r>
    </w:p>
    <w:p w14:paraId="07F2919E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"RetCode":0,</w:t>
      </w:r>
    </w:p>
    <w:p w14:paraId="7FC90DA5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"MeteValue":0.00</w:t>
      </w:r>
    </w:p>
    <w:p w14:paraId="5F1D7C6F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}</w:t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</w:p>
    <w:p w14:paraId="093B9428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]</w:t>
      </w:r>
    </w:p>
    <w:p w14:paraId="4DAF703D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 xml:space="preserve">          },</w:t>
      </w:r>
    </w:p>
    <w:p w14:paraId="5E71A65B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 xml:space="preserve">  {</w:t>
      </w:r>
    </w:p>
    <w:p w14:paraId="4907D4DD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lastRenderedPageBreak/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"DeviceId</w:t>
      </w:r>
      <w:r>
        <w:rPr>
          <w:rFonts w:ascii="Tahoma" w:hAnsi="Tahoma" w:cs="Tahoma" w:hint="eastAsia"/>
          <w:szCs w:val="21"/>
        </w:rPr>
        <w:t>":123456,</w:t>
      </w:r>
    </w:p>
    <w:p w14:paraId="4C7DFA07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"Mete</w:t>
      </w:r>
      <w:ins w:id="6" w:author="TANGLU" w:date="2016-08-18T14:58:00Z">
        <w:r>
          <w:rPr>
            <w:rFonts w:ascii="Tahoma" w:hAnsi="Tahoma" w:cs="Tahoma" w:hint="eastAsia"/>
            <w:szCs w:val="21"/>
          </w:rPr>
          <w:t>s</w:t>
        </w:r>
      </w:ins>
      <w:r>
        <w:rPr>
          <w:rFonts w:ascii="Tahoma" w:hAnsi="Tahoma" w:cs="Tahoma" w:hint="eastAsia"/>
          <w:szCs w:val="21"/>
        </w:rPr>
        <w:t>":</w:t>
      </w:r>
    </w:p>
    <w:p w14:paraId="17EDACEC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[</w:t>
      </w:r>
    </w:p>
    <w:p w14:paraId="140F8D10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{</w:t>
      </w:r>
    </w:p>
    <w:p w14:paraId="33A3628C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</w:t>
      </w:r>
      <w:proofErr w:type="spellStart"/>
      <w:r>
        <w:rPr>
          <w:rFonts w:ascii="Tahoma" w:hAnsi="Tahoma" w:cs="Tahoma" w:hint="eastAsia"/>
          <w:szCs w:val="21"/>
        </w:rPr>
        <w:t>MeteId</w:t>
      </w:r>
      <w:proofErr w:type="spellEnd"/>
      <w:r>
        <w:rPr>
          <w:rFonts w:ascii="Tahoma" w:hAnsi="Tahoma" w:cs="Tahoma" w:hint="eastAsia"/>
          <w:szCs w:val="21"/>
        </w:rPr>
        <w:t>": 12345678,</w:t>
      </w:r>
    </w:p>
    <w:p w14:paraId="1E08767E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</w:t>
      </w:r>
      <w:proofErr w:type="spellStart"/>
      <w:r>
        <w:rPr>
          <w:rFonts w:ascii="Tahoma" w:hAnsi="Tahoma" w:cs="Tahoma" w:hint="eastAsia"/>
          <w:szCs w:val="21"/>
        </w:rPr>
        <w:t>MeteName</w:t>
      </w:r>
      <w:proofErr w:type="spellEnd"/>
      <w:r>
        <w:rPr>
          <w:rFonts w:ascii="Tahoma" w:hAnsi="Tahoma" w:cs="Tahoma" w:hint="eastAsia"/>
          <w:szCs w:val="21"/>
        </w:rPr>
        <w:t>":"XXXX</w:t>
      </w:r>
      <w:r>
        <w:rPr>
          <w:rFonts w:ascii="Tahoma" w:hAnsi="Tahoma" w:cs="Tahoma" w:hint="eastAsia"/>
          <w:szCs w:val="21"/>
        </w:rPr>
        <w:t>监控量</w:t>
      </w:r>
      <w:r>
        <w:rPr>
          <w:rFonts w:ascii="Tahoma" w:hAnsi="Tahoma" w:cs="Tahoma" w:hint="eastAsia"/>
          <w:szCs w:val="21"/>
        </w:rPr>
        <w:t>",</w:t>
      </w:r>
    </w:p>
    <w:p w14:paraId="45B68D40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"RetCode":0,</w:t>
      </w:r>
    </w:p>
    <w:p w14:paraId="0755A30D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"MeteValue":0.00</w:t>
      </w:r>
    </w:p>
    <w:p w14:paraId="7B5CD22E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},</w:t>
      </w:r>
    </w:p>
    <w:p w14:paraId="32F83236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{</w:t>
      </w:r>
    </w:p>
    <w:p w14:paraId="76AB1310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</w:t>
      </w:r>
      <w:proofErr w:type="spellStart"/>
      <w:r>
        <w:rPr>
          <w:rFonts w:ascii="Tahoma" w:hAnsi="Tahoma" w:cs="Tahoma" w:hint="eastAsia"/>
          <w:szCs w:val="21"/>
        </w:rPr>
        <w:t>MeteId</w:t>
      </w:r>
      <w:proofErr w:type="spellEnd"/>
      <w:r>
        <w:rPr>
          <w:rFonts w:ascii="Tahoma" w:hAnsi="Tahoma" w:cs="Tahoma" w:hint="eastAsia"/>
          <w:szCs w:val="21"/>
        </w:rPr>
        <w:t>": 12345678,</w:t>
      </w:r>
    </w:p>
    <w:p w14:paraId="1C0737AA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</w:t>
      </w:r>
      <w:proofErr w:type="spellStart"/>
      <w:r>
        <w:rPr>
          <w:rFonts w:ascii="Tahoma" w:hAnsi="Tahoma" w:cs="Tahoma" w:hint="eastAsia"/>
          <w:szCs w:val="21"/>
        </w:rPr>
        <w:t>MeteName</w:t>
      </w:r>
      <w:proofErr w:type="spellEnd"/>
      <w:r>
        <w:rPr>
          <w:rFonts w:ascii="Tahoma" w:hAnsi="Tahoma" w:cs="Tahoma" w:hint="eastAsia"/>
          <w:szCs w:val="21"/>
        </w:rPr>
        <w:t>":"XXXX</w:t>
      </w:r>
      <w:r>
        <w:rPr>
          <w:rFonts w:ascii="Tahoma" w:hAnsi="Tahoma" w:cs="Tahoma" w:hint="eastAsia"/>
          <w:szCs w:val="21"/>
        </w:rPr>
        <w:t>监控量</w:t>
      </w:r>
      <w:r>
        <w:rPr>
          <w:rFonts w:ascii="Tahoma" w:hAnsi="Tahoma" w:cs="Tahoma" w:hint="eastAsia"/>
          <w:szCs w:val="21"/>
        </w:rPr>
        <w:t>",</w:t>
      </w:r>
    </w:p>
    <w:p w14:paraId="5BEF2922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"RetCode":0,</w:t>
      </w:r>
    </w:p>
    <w:p w14:paraId="0109D5EC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"MeteValue":0.00</w:t>
      </w:r>
    </w:p>
    <w:p w14:paraId="716066AB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},</w:t>
      </w:r>
    </w:p>
    <w:p w14:paraId="1A4FA736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{</w:t>
      </w:r>
    </w:p>
    <w:p w14:paraId="7CCE6FA5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</w:t>
      </w:r>
      <w:proofErr w:type="spellStart"/>
      <w:r>
        <w:rPr>
          <w:rFonts w:ascii="Tahoma" w:hAnsi="Tahoma" w:cs="Tahoma" w:hint="eastAsia"/>
          <w:szCs w:val="21"/>
        </w:rPr>
        <w:t>MeteId</w:t>
      </w:r>
      <w:proofErr w:type="spellEnd"/>
      <w:r>
        <w:rPr>
          <w:rFonts w:ascii="Tahoma" w:hAnsi="Tahoma" w:cs="Tahoma" w:hint="eastAsia"/>
          <w:szCs w:val="21"/>
        </w:rPr>
        <w:t>"</w:t>
      </w:r>
      <w:r>
        <w:rPr>
          <w:rFonts w:ascii="Tahoma" w:hAnsi="Tahoma" w:cs="Tahoma" w:hint="eastAsia"/>
          <w:szCs w:val="21"/>
        </w:rPr>
        <w:t>: 12345678,</w:t>
      </w:r>
    </w:p>
    <w:p w14:paraId="169E1384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</w:t>
      </w:r>
      <w:proofErr w:type="spellStart"/>
      <w:r>
        <w:rPr>
          <w:rFonts w:ascii="Tahoma" w:hAnsi="Tahoma" w:cs="Tahoma" w:hint="eastAsia"/>
          <w:szCs w:val="21"/>
        </w:rPr>
        <w:t>MeteName</w:t>
      </w:r>
      <w:proofErr w:type="spellEnd"/>
      <w:r>
        <w:rPr>
          <w:rFonts w:ascii="Tahoma" w:hAnsi="Tahoma" w:cs="Tahoma" w:hint="eastAsia"/>
          <w:szCs w:val="21"/>
        </w:rPr>
        <w:t>":"XXXX</w:t>
      </w:r>
      <w:r>
        <w:rPr>
          <w:rFonts w:ascii="Tahoma" w:hAnsi="Tahoma" w:cs="Tahoma" w:hint="eastAsia"/>
          <w:szCs w:val="21"/>
        </w:rPr>
        <w:t>监控量</w:t>
      </w:r>
      <w:r>
        <w:rPr>
          <w:rFonts w:ascii="Tahoma" w:hAnsi="Tahoma" w:cs="Tahoma" w:hint="eastAsia"/>
          <w:szCs w:val="21"/>
        </w:rPr>
        <w:t>",</w:t>
      </w:r>
    </w:p>
    <w:p w14:paraId="495F6B1F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"RetCode":0,</w:t>
      </w:r>
    </w:p>
    <w:p w14:paraId="6C9D58A1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"MeteValue":0.00</w:t>
      </w:r>
    </w:p>
    <w:p w14:paraId="6B5E068E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}</w:t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</w:p>
    <w:p w14:paraId="112E6F59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]</w:t>
      </w:r>
    </w:p>
    <w:p w14:paraId="3D726341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 xml:space="preserve">          },</w:t>
      </w:r>
    </w:p>
    <w:p w14:paraId="685677BF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 xml:space="preserve">  {</w:t>
      </w:r>
    </w:p>
    <w:p w14:paraId="583CD0FF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"DeviceId":123456,</w:t>
      </w:r>
    </w:p>
    <w:p w14:paraId="302AB515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"Mete":</w:t>
      </w:r>
    </w:p>
    <w:p w14:paraId="7171B66D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[</w:t>
      </w:r>
    </w:p>
    <w:p w14:paraId="32705E99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{</w:t>
      </w:r>
    </w:p>
    <w:p w14:paraId="1BE9D5BF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</w:t>
      </w:r>
      <w:proofErr w:type="spellStart"/>
      <w:r>
        <w:rPr>
          <w:rFonts w:ascii="Tahoma" w:hAnsi="Tahoma" w:cs="Tahoma" w:hint="eastAsia"/>
          <w:szCs w:val="21"/>
        </w:rPr>
        <w:t>MeteId</w:t>
      </w:r>
      <w:proofErr w:type="spellEnd"/>
      <w:r>
        <w:rPr>
          <w:rFonts w:ascii="Tahoma" w:hAnsi="Tahoma" w:cs="Tahoma" w:hint="eastAsia"/>
          <w:szCs w:val="21"/>
        </w:rPr>
        <w:t>": 12345678,</w:t>
      </w:r>
    </w:p>
    <w:p w14:paraId="74B9C2C5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</w:t>
      </w:r>
      <w:proofErr w:type="spellStart"/>
      <w:r>
        <w:rPr>
          <w:rFonts w:ascii="Tahoma" w:hAnsi="Tahoma" w:cs="Tahoma" w:hint="eastAsia"/>
          <w:szCs w:val="21"/>
        </w:rPr>
        <w:t>MeteName</w:t>
      </w:r>
      <w:proofErr w:type="spellEnd"/>
      <w:r>
        <w:rPr>
          <w:rFonts w:ascii="Tahoma" w:hAnsi="Tahoma" w:cs="Tahoma" w:hint="eastAsia"/>
          <w:szCs w:val="21"/>
        </w:rPr>
        <w:t>":"XXXX</w:t>
      </w:r>
      <w:r>
        <w:rPr>
          <w:rFonts w:ascii="Tahoma" w:hAnsi="Tahoma" w:cs="Tahoma" w:hint="eastAsia"/>
          <w:szCs w:val="21"/>
        </w:rPr>
        <w:t>监控量</w:t>
      </w:r>
      <w:r>
        <w:rPr>
          <w:rFonts w:ascii="Tahoma" w:hAnsi="Tahoma" w:cs="Tahoma" w:hint="eastAsia"/>
          <w:szCs w:val="21"/>
        </w:rPr>
        <w:t>",</w:t>
      </w:r>
    </w:p>
    <w:p w14:paraId="1571FD39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"RetCode":0,</w:t>
      </w:r>
    </w:p>
    <w:p w14:paraId="510C3EB6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"MeteValue":0.00</w:t>
      </w:r>
    </w:p>
    <w:p w14:paraId="5DCE9F23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},</w:t>
      </w:r>
    </w:p>
    <w:p w14:paraId="5ABBE571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{</w:t>
      </w:r>
    </w:p>
    <w:p w14:paraId="755E172F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</w:t>
      </w:r>
      <w:proofErr w:type="spellStart"/>
      <w:r>
        <w:rPr>
          <w:rFonts w:ascii="Tahoma" w:hAnsi="Tahoma" w:cs="Tahoma" w:hint="eastAsia"/>
          <w:szCs w:val="21"/>
        </w:rPr>
        <w:t>MeteId</w:t>
      </w:r>
      <w:proofErr w:type="spellEnd"/>
      <w:r>
        <w:rPr>
          <w:rFonts w:ascii="Tahoma" w:hAnsi="Tahoma" w:cs="Tahoma" w:hint="eastAsia"/>
          <w:szCs w:val="21"/>
        </w:rPr>
        <w:t>": 12345678,</w:t>
      </w:r>
    </w:p>
    <w:p w14:paraId="35AC5EEF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</w:t>
      </w:r>
      <w:proofErr w:type="spellStart"/>
      <w:r>
        <w:rPr>
          <w:rFonts w:ascii="Tahoma" w:hAnsi="Tahoma" w:cs="Tahoma" w:hint="eastAsia"/>
          <w:szCs w:val="21"/>
        </w:rPr>
        <w:t>MeteName</w:t>
      </w:r>
      <w:proofErr w:type="spellEnd"/>
      <w:r>
        <w:rPr>
          <w:rFonts w:ascii="Tahoma" w:hAnsi="Tahoma" w:cs="Tahoma" w:hint="eastAsia"/>
          <w:szCs w:val="21"/>
        </w:rPr>
        <w:t>":"XXXX</w:t>
      </w:r>
      <w:r>
        <w:rPr>
          <w:rFonts w:ascii="Tahoma" w:hAnsi="Tahoma" w:cs="Tahoma" w:hint="eastAsia"/>
          <w:szCs w:val="21"/>
        </w:rPr>
        <w:t>监控量</w:t>
      </w:r>
      <w:r>
        <w:rPr>
          <w:rFonts w:ascii="Tahoma" w:hAnsi="Tahoma" w:cs="Tahoma" w:hint="eastAsia"/>
          <w:szCs w:val="21"/>
        </w:rPr>
        <w:t>",</w:t>
      </w:r>
    </w:p>
    <w:p w14:paraId="30C2D037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"RetCode":0,</w:t>
      </w:r>
    </w:p>
    <w:p w14:paraId="3CBA9C35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"MeteValue":0.00</w:t>
      </w:r>
    </w:p>
    <w:p w14:paraId="5E076901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},</w:t>
      </w:r>
    </w:p>
    <w:p w14:paraId="5D543DB4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{</w:t>
      </w:r>
    </w:p>
    <w:p w14:paraId="03D00347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</w:t>
      </w:r>
      <w:proofErr w:type="spellStart"/>
      <w:r>
        <w:rPr>
          <w:rFonts w:ascii="Tahoma" w:hAnsi="Tahoma" w:cs="Tahoma" w:hint="eastAsia"/>
          <w:szCs w:val="21"/>
        </w:rPr>
        <w:t>MeteId</w:t>
      </w:r>
      <w:proofErr w:type="spellEnd"/>
      <w:r>
        <w:rPr>
          <w:rFonts w:ascii="Tahoma" w:hAnsi="Tahoma" w:cs="Tahoma" w:hint="eastAsia"/>
          <w:szCs w:val="21"/>
        </w:rPr>
        <w:t>": 12345678,</w:t>
      </w:r>
    </w:p>
    <w:p w14:paraId="5E1A68F3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</w:t>
      </w:r>
      <w:proofErr w:type="spellStart"/>
      <w:r>
        <w:rPr>
          <w:rFonts w:ascii="Tahoma" w:hAnsi="Tahoma" w:cs="Tahoma" w:hint="eastAsia"/>
          <w:szCs w:val="21"/>
        </w:rPr>
        <w:t>MeteName</w:t>
      </w:r>
      <w:proofErr w:type="spellEnd"/>
      <w:r>
        <w:rPr>
          <w:rFonts w:ascii="Tahoma" w:hAnsi="Tahoma" w:cs="Tahoma" w:hint="eastAsia"/>
          <w:szCs w:val="21"/>
        </w:rPr>
        <w:t>":"XXXX</w:t>
      </w:r>
      <w:r>
        <w:rPr>
          <w:rFonts w:ascii="Tahoma" w:hAnsi="Tahoma" w:cs="Tahoma" w:hint="eastAsia"/>
          <w:szCs w:val="21"/>
        </w:rPr>
        <w:t>监控量</w:t>
      </w:r>
      <w:r>
        <w:rPr>
          <w:rFonts w:ascii="Tahoma" w:hAnsi="Tahoma" w:cs="Tahoma" w:hint="eastAsia"/>
          <w:szCs w:val="21"/>
        </w:rPr>
        <w:t>",</w:t>
      </w:r>
    </w:p>
    <w:p w14:paraId="363907EC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"RetCode":0,</w:t>
      </w:r>
    </w:p>
    <w:p w14:paraId="44F1B3D0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"MeteValue":0.00</w:t>
      </w:r>
    </w:p>
    <w:p w14:paraId="078C0C8E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lastRenderedPageBreak/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}</w:t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</w:p>
    <w:p w14:paraId="22CA5CD5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  <w:t>]</w:t>
      </w:r>
    </w:p>
    <w:p w14:paraId="48582887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 xml:space="preserve">          }</w:t>
      </w:r>
    </w:p>
    <w:p w14:paraId="79179204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  <w:t>]</w:t>
      </w:r>
    </w:p>
    <w:p w14:paraId="18498E87" w14:textId="77777777" w:rsidR="00923279" w:rsidRDefault="0041500A">
      <w:pPr>
        <w:pStyle w:val="a3"/>
        <w:ind w:left="420" w:firstLine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}</w:t>
      </w:r>
    </w:p>
    <w:p w14:paraId="58ED9A3F" w14:textId="77777777" w:rsidR="00923279" w:rsidRDefault="00923279">
      <w:pPr>
        <w:pStyle w:val="a3"/>
        <w:ind w:left="420" w:firstLine="0"/>
        <w:rPr>
          <w:rFonts w:ascii="Tahoma" w:hAnsi="Tahoma" w:cs="Tahoma"/>
          <w:szCs w:val="21"/>
        </w:rPr>
      </w:pPr>
    </w:p>
    <w:p w14:paraId="2E434E7C" w14:textId="77777777" w:rsidR="00923279" w:rsidRDefault="0041500A">
      <w:pPr>
        <w:pStyle w:val="a3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RetCode</w:t>
      </w:r>
      <w:proofErr w:type="spellEnd"/>
      <w:r>
        <w:rPr>
          <w:rFonts w:ascii="Arial" w:hAnsi="Arial" w:cs="Arial"/>
        </w:rPr>
        <w:t>具体解释如下：</w:t>
      </w:r>
    </w:p>
    <w:tbl>
      <w:tblPr>
        <w:tblW w:w="5642" w:type="dxa"/>
        <w:tblInd w:w="1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3686"/>
      </w:tblGrid>
      <w:tr w:rsidR="00923279" w14:paraId="17E2FB4B" w14:textId="77777777">
        <w:tc>
          <w:tcPr>
            <w:tcW w:w="1956" w:type="dxa"/>
            <w:shd w:val="clear" w:color="auto" w:fill="4F81BD"/>
          </w:tcPr>
          <w:p w14:paraId="6726BE97" w14:textId="77777777" w:rsidR="00923279" w:rsidRDefault="0041500A">
            <w:pPr>
              <w:pStyle w:val="a3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返回码</w:t>
            </w:r>
          </w:p>
        </w:tc>
        <w:tc>
          <w:tcPr>
            <w:tcW w:w="3686" w:type="dxa"/>
            <w:shd w:val="clear" w:color="auto" w:fill="4F81BD"/>
          </w:tcPr>
          <w:p w14:paraId="546A9500" w14:textId="77777777" w:rsidR="00923279" w:rsidRDefault="0041500A">
            <w:pPr>
              <w:pStyle w:val="a3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解</w:t>
            </w:r>
            <w:r>
              <w:rPr>
                <w:rFonts w:ascii="Arial" w:hAnsi="Arial" w:cs="Arial"/>
              </w:rPr>
              <w:t>释</w:t>
            </w:r>
          </w:p>
        </w:tc>
      </w:tr>
      <w:tr w:rsidR="00923279" w14:paraId="0892FB18" w14:textId="77777777">
        <w:tc>
          <w:tcPr>
            <w:tcW w:w="1956" w:type="dxa"/>
          </w:tcPr>
          <w:p w14:paraId="79CF1B00" w14:textId="77777777" w:rsidR="00923279" w:rsidRDefault="0041500A">
            <w:pPr>
              <w:pStyle w:val="a3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686" w:type="dxa"/>
          </w:tcPr>
          <w:p w14:paraId="194BB607" w14:textId="77777777" w:rsidR="00923279" w:rsidRDefault="0041500A">
            <w:pPr>
              <w:pStyle w:val="a3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控制</w:t>
            </w:r>
            <w:r>
              <w:rPr>
                <w:rFonts w:ascii="Arial" w:hAnsi="Arial" w:cs="Arial"/>
              </w:rPr>
              <w:t>成功</w:t>
            </w:r>
          </w:p>
        </w:tc>
      </w:tr>
      <w:tr w:rsidR="00923279" w14:paraId="7848085E" w14:textId="77777777">
        <w:tc>
          <w:tcPr>
            <w:tcW w:w="1956" w:type="dxa"/>
          </w:tcPr>
          <w:p w14:paraId="09B78550" w14:textId="77777777" w:rsidR="00923279" w:rsidRDefault="0041500A">
            <w:pPr>
              <w:pStyle w:val="a3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</w:tcPr>
          <w:p w14:paraId="60820D60" w14:textId="77777777" w:rsidR="00923279" w:rsidRDefault="0041500A">
            <w:pPr>
              <w:pStyle w:val="a3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动环系统中</w:t>
            </w:r>
            <w:r>
              <w:rPr>
                <w:rFonts w:ascii="Arial" w:hAnsi="Arial" w:cs="Arial"/>
              </w:rPr>
              <w:t>未找到此局站</w:t>
            </w:r>
            <w:r>
              <w:rPr>
                <w:rFonts w:ascii="Arial" w:hAnsi="Arial" w:cs="Arial"/>
              </w:rPr>
              <w:t>ID</w:t>
            </w:r>
          </w:p>
        </w:tc>
      </w:tr>
      <w:tr w:rsidR="00923279" w14:paraId="369DE29C" w14:textId="77777777">
        <w:tc>
          <w:tcPr>
            <w:tcW w:w="1956" w:type="dxa"/>
          </w:tcPr>
          <w:p w14:paraId="7E75FEF2" w14:textId="77777777" w:rsidR="00923279" w:rsidRDefault="0041500A">
            <w:pPr>
              <w:pStyle w:val="a3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</w:p>
        </w:tc>
        <w:tc>
          <w:tcPr>
            <w:tcW w:w="3686" w:type="dxa"/>
          </w:tcPr>
          <w:p w14:paraId="0FC29369" w14:textId="77777777" w:rsidR="00923279" w:rsidRDefault="0041500A">
            <w:pPr>
              <w:pStyle w:val="a3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此局站下未找到相应的设备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923279" w14:paraId="1FADC527" w14:textId="77777777">
        <w:tc>
          <w:tcPr>
            <w:tcW w:w="1956" w:type="dxa"/>
          </w:tcPr>
          <w:p w14:paraId="620B4EBD" w14:textId="77777777" w:rsidR="00923279" w:rsidRDefault="0041500A">
            <w:pPr>
              <w:pStyle w:val="a3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3</w:t>
            </w:r>
          </w:p>
        </w:tc>
        <w:tc>
          <w:tcPr>
            <w:tcW w:w="3686" w:type="dxa"/>
          </w:tcPr>
          <w:p w14:paraId="66D8A138" w14:textId="77777777" w:rsidR="00923279" w:rsidRDefault="0041500A">
            <w:pPr>
              <w:pStyle w:val="a3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此局站下未找到相应的监控量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923279" w14:paraId="6131467C" w14:textId="77777777">
        <w:tc>
          <w:tcPr>
            <w:tcW w:w="1956" w:type="dxa"/>
          </w:tcPr>
          <w:p w14:paraId="68711A8B" w14:textId="77777777" w:rsidR="00923279" w:rsidRDefault="0041500A">
            <w:pPr>
              <w:pStyle w:val="a3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</w:t>
            </w:r>
          </w:p>
        </w:tc>
        <w:tc>
          <w:tcPr>
            <w:tcW w:w="3686" w:type="dxa"/>
          </w:tcPr>
          <w:p w14:paraId="56143B3C" w14:textId="77777777" w:rsidR="00923279" w:rsidRDefault="0041500A">
            <w:pPr>
              <w:pStyle w:val="a3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其它错误</w:t>
            </w:r>
          </w:p>
        </w:tc>
      </w:tr>
    </w:tbl>
    <w:p w14:paraId="3A69ED25" w14:textId="77777777" w:rsidR="00923279" w:rsidRDefault="00923279">
      <w:pPr>
        <w:pStyle w:val="a3"/>
        <w:ind w:left="420" w:firstLine="0"/>
        <w:rPr>
          <w:rFonts w:ascii="Tahoma" w:hAnsi="Tahoma" w:cs="Tahoma"/>
          <w:szCs w:val="21"/>
        </w:rPr>
      </w:pPr>
    </w:p>
    <w:sectPr w:rsidR="00923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8E78C8"/>
    <w:multiLevelType w:val="multilevel"/>
    <w:tmpl w:val="4A8E78C8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7B3FB98"/>
    <w:multiLevelType w:val="singleLevel"/>
    <w:tmpl w:val="57B3FB98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oNotDisplayPageBoundaries/>
  <w:embedSystemFonts/>
  <w:proofState w:spelling="clean" w:grammar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181E70"/>
    <w:rsid w:val="0041500A"/>
    <w:rsid w:val="00923279"/>
    <w:rsid w:val="044A4458"/>
    <w:rsid w:val="07E60C39"/>
    <w:rsid w:val="0A181E70"/>
    <w:rsid w:val="11997A57"/>
    <w:rsid w:val="14FC3D2E"/>
    <w:rsid w:val="15DF3EC9"/>
    <w:rsid w:val="199F0522"/>
    <w:rsid w:val="1BE852D6"/>
    <w:rsid w:val="28B007F2"/>
    <w:rsid w:val="2AB4252F"/>
    <w:rsid w:val="32DB5BB5"/>
    <w:rsid w:val="38B276AB"/>
    <w:rsid w:val="41632229"/>
    <w:rsid w:val="42CE60D0"/>
    <w:rsid w:val="437E6CE9"/>
    <w:rsid w:val="474543BB"/>
    <w:rsid w:val="4A585A92"/>
    <w:rsid w:val="554E2028"/>
    <w:rsid w:val="5D7B073F"/>
    <w:rsid w:val="601F18D8"/>
    <w:rsid w:val="61AE7AB3"/>
    <w:rsid w:val="64961230"/>
    <w:rsid w:val="71EB130D"/>
    <w:rsid w:val="731D6136"/>
    <w:rsid w:val="73B868A6"/>
    <w:rsid w:val="74FA6819"/>
    <w:rsid w:val="7836248D"/>
    <w:rsid w:val="7DAB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11354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0"/>
    </w:pPr>
  </w:style>
  <w:style w:type="paragraph" w:customStyle="1" w:styleId="a4">
    <w:name w:val="中文正文"/>
    <w:basedOn w:val="a"/>
    <w:qFormat/>
    <w:pPr>
      <w:adjustRightInd w:val="0"/>
      <w:snapToGrid w:val="0"/>
      <w:spacing w:line="360" w:lineRule="auto"/>
      <w:ind w:firstLineChars="200" w:firstLine="420"/>
    </w:pPr>
    <w:rPr>
      <w:rFonts w:ascii="Courier New" w:hAnsi="Courier New"/>
      <w:snapToGrid w:val="0"/>
      <w:color w:val="000000"/>
      <w:kern w:val="0"/>
      <w:szCs w:val="21"/>
    </w:rPr>
  </w:style>
  <w:style w:type="paragraph" w:styleId="a5">
    <w:name w:val="Balloon Text"/>
    <w:basedOn w:val="a"/>
    <w:link w:val="a6"/>
    <w:rsid w:val="0041500A"/>
    <w:rPr>
      <w:rFonts w:ascii="宋体" w:eastAsia="宋体"/>
      <w:sz w:val="18"/>
      <w:szCs w:val="18"/>
    </w:rPr>
  </w:style>
  <w:style w:type="character" w:customStyle="1" w:styleId="a6">
    <w:name w:val="批注框文本字符"/>
    <w:basedOn w:val="a0"/>
    <w:link w:val="a5"/>
    <w:rsid w:val="0041500A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314</Words>
  <Characters>1796</Characters>
  <Application>Microsoft Macintosh Word</Application>
  <DocSecurity>0</DocSecurity>
  <Lines>14</Lines>
  <Paragraphs>4</Paragraphs>
  <ScaleCrop>false</ScaleCrop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TANGLU</dc:creator>
  <cp:lastModifiedBy>Microsoft Office 用户</cp:lastModifiedBy>
  <cp:revision>2</cp:revision>
  <dcterms:created xsi:type="dcterms:W3CDTF">2016-09-06T08:51:00Z</dcterms:created>
  <dcterms:modified xsi:type="dcterms:W3CDTF">2016-09-06T08:51:00Z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